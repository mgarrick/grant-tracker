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074D" w14:textId="77777777" w:rsidR="009853F6" w:rsidRDefault="009853F6" w:rsidP="009853F6">
      <w:pPr>
        <w:spacing w:after="0"/>
        <w:rPr>
          <w:ins w:id="0" w:author="Marianne Renae Smith" w:date="2023-11-06T13:00:00Z"/>
        </w:rPr>
        <w:pPrChange w:id="1" w:author="Marianne Renae Smith" w:date="2023-11-06T13:00:00Z">
          <w:pPr/>
        </w:pPrChange>
      </w:pPr>
      <w:commentRangeStart w:id="2"/>
      <w:commentRangeStart w:id="3"/>
      <w:ins w:id="4" w:author="Marianne Renae Smith" w:date="2023-11-06T12:55:00Z">
        <w:r>
          <w:t>PhRMA</w:t>
        </w:r>
      </w:ins>
      <w:commentRangeEnd w:id="2"/>
      <w:ins w:id="5" w:author="Marianne Renae Smith" w:date="2023-11-06T12:56:00Z">
        <w:r>
          <w:rPr>
            <w:rStyle w:val="CommentReference"/>
          </w:rPr>
          <w:commentReference w:id="2"/>
        </w:r>
        <w:commentRangeEnd w:id="3"/>
        <w:r>
          <w:rPr>
            <w:rStyle w:val="CommentReference"/>
          </w:rPr>
          <w:commentReference w:id="3"/>
        </w:r>
      </w:ins>
      <w:ins w:id="6" w:author="Marianne Renae Smith" w:date="2023-11-06T12:55:00Z">
        <w:r>
          <w:t xml:space="preserve"> Foundation | </w:t>
        </w:r>
      </w:ins>
      <w:r w:rsidR="00000000">
        <w:fldChar w:fldCharType="begin"/>
      </w:r>
      <w:r w:rsidR="00000000">
        <w:instrText>HYPERLINK "https://www.phrmafoundation.org/awards/other-opportunities/digital-health-technologies/" \h</w:instrText>
      </w:r>
      <w:r w:rsidR="00000000">
        <w:fldChar w:fldCharType="separate"/>
      </w:r>
      <w:r w:rsidR="00000000">
        <w:rPr>
          <w:b/>
          <w:color w:val="0000FF"/>
        </w:rPr>
        <w:t>Empowering Health Care Equity: Harnessing Digital Health Tools for Inclusive Regulatory Decision-Making</w:t>
      </w:r>
      <w:r w:rsidR="00000000">
        <w:rPr>
          <w:b/>
          <w:color w:val="0000FF"/>
        </w:rPr>
        <w:fldChar w:fldCharType="end"/>
      </w:r>
      <w:r w:rsidR="00000000">
        <w:br/>
      </w:r>
      <w:r w:rsidR="00000000" w:rsidRPr="009853F6">
        <w:rPr>
          <w:b/>
          <w:bCs/>
          <w:rPrChange w:id="7" w:author="Marianne Renae Smith" w:date="2023-11-06T13:01:00Z">
            <w:rPr/>
          </w:rPrChange>
        </w:rPr>
        <w:t>Due Date</w:t>
      </w:r>
      <w:ins w:id="8" w:author="Marianne Renae Smith" w:date="2023-11-06T12:57:00Z">
        <w:r w:rsidRPr="009853F6">
          <w:rPr>
            <w:b/>
            <w:bCs/>
            <w:rPrChange w:id="9" w:author="Marianne Renae Smith" w:date="2023-11-06T13:01:00Z">
              <w:rPr/>
            </w:rPrChange>
          </w:rPr>
          <w:t>:</w:t>
        </w:r>
      </w:ins>
      <w:del w:id="10" w:author="Marianne Renae Smith" w:date="2023-11-06T12:57:00Z">
        <w:r w:rsidR="00000000" w:rsidRPr="009853F6" w:rsidDel="009853F6">
          <w:rPr>
            <w:b/>
            <w:bCs/>
            <w:rPrChange w:id="11" w:author="Marianne Renae Smith" w:date="2023-11-06T13:01:00Z">
              <w:rPr/>
            </w:rPrChange>
          </w:rPr>
          <w:delText>:   29 Sep 2023 - Confirmed / sponsor 12pm noon EDT</w:delText>
        </w:r>
        <w:r w:rsidR="00000000" w:rsidRPr="009853F6" w:rsidDel="009853F6">
          <w:rPr>
            <w:b/>
            <w:bCs/>
            <w:rPrChange w:id="12" w:author="Marianne Renae Smith" w:date="2023-11-06T13:01:00Z">
              <w:rPr/>
            </w:rPrChange>
          </w:rPr>
          <w:br/>
          <w:delText xml:space="preserve">  14 Mar 2024 - Confirmed / sponsor 12pm noon EDT</w:delText>
        </w:r>
        <w:r w:rsidR="00000000" w:rsidRPr="009853F6" w:rsidDel="009853F6">
          <w:rPr>
            <w:b/>
            <w:bCs/>
            <w:rPrChange w:id="13" w:author="Marianne Renae Smith" w:date="2023-11-06T13:01:00Z">
              <w:rPr/>
            </w:rPrChange>
          </w:rPr>
          <w:br/>
        </w:r>
      </w:del>
      <w:r w:rsidR="00000000" w:rsidRPr="009853F6">
        <w:rPr>
          <w:b/>
          <w:bCs/>
          <w:rPrChange w:id="14" w:author="Marianne Renae Smith" w:date="2023-11-06T13:01:00Z">
            <w:rPr/>
          </w:rPrChange>
        </w:rPr>
        <w:t xml:space="preserve">  </w:t>
      </w:r>
      <w:r w:rsidR="00000000">
        <w:t>29 Sep 2024 - Anticipated / sponsor 12pm noon EDT</w:t>
      </w:r>
      <w:ins w:id="15" w:author="Marianne Renae Smith" w:date="2023-11-06T12:57:00Z">
        <w:r>
          <w:t xml:space="preserve"> (</w:t>
        </w:r>
        <w:commentRangeStart w:id="16"/>
        <w:r>
          <w:t>LOI</w:t>
        </w:r>
      </w:ins>
      <w:commentRangeEnd w:id="16"/>
      <w:ins w:id="17" w:author="Marianne Renae Smith" w:date="2023-11-06T12:59:00Z">
        <w:r>
          <w:rPr>
            <w:rStyle w:val="CommentReference"/>
          </w:rPr>
          <w:commentReference w:id="16"/>
        </w:r>
      </w:ins>
      <w:ins w:id="18" w:author="Marianne Renae Smith" w:date="2023-11-06T12:57:00Z">
        <w:r>
          <w:t>)</w:t>
        </w:r>
      </w:ins>
      <w:r w:rsidR="00000000">
        <w:br/>
      </w:r>
      <w:del w:id="19" w:author="Marianne Renae Smith" w:date="2023-11-06T12:57:00Z">
        <w:r w:rsidR="00000000" w:rsidRPr="009853F6" w:rsidDel="009853F6">
          <w:rPr>
            <w:b/>
            <w:bCs/>
            <w:rPrChange w:id="20" w:author="Marianne Renae Smith" w:date="2023-11-06T13:01:00Z">
              <w:rPr/>
            </w:rPrChange>
          </w:rPr>
          <w:delText xml:space="preserve">  14 Mar 2025 - Anticipated / sponsor 12pm noon EDT</w:delText>
        </w:r>
        <w:r w:rsidR="00000000" w:rsidRPr="009853F6" w:rsidDel="009853F6">
          <w:rPr>
            <w:b/>
            <w:bCs/>
            <w:rPrChange w:id="21" w:author="Marianne Renae Smith" w:date="2023-11-06T13:01:00Z">
              <w:rPr/>
            </w:rPrChange>
          </w:rPr>
          <w:br/>
        </w:r>
      </w:del>
      <w:r w:rsidR="00000000" w:rsidRPr="009853F6">
        <w:rPr>
          <w:b/>
          <w:bCs/>
          <w:rPrChange w:id="22" w:author="Marianne Renae Smith" w:date="2023-11-06T13:01:00Z">
            <w:rPr/>
          </w:rPrChange>
        </w:rPr>
        <w:t xml:space="preserve">Award </w:t>
      </w:r>
      <w:commentRangeStart w:id="23"/>
      <w:r w:rsidR="00000000" w:rsidRPr="009853F6">
        <w:rPr>
          <w:b/>
          <w:bCs/>
          <w:rPrChange w:id="24" w:author="Marianne Renae Smith" w:date="2023-11-06T13:01:00Z">
            <w:rPr/>
          </w:rPrChange>
        </w:rPr>
        <w:t>Amount</w:t>
      </w:r>
      <w:commentRangeEnd w:id="23"/>
      <w:r w:rsidRPr="009853F6">
        <w:rPr>
          <w:rStyle w:val="CommentReference"/>
          <w:b/>
          <w:bCs/>
          <w:rPrChange w:id="25" w:author="Marianne Renae Smith" w:date="2023-11-06T13:01:00Z">
            <w:rPr>
              <w:rStyle w:val="CommentReference"/>
            </w:rPr>
          </w:rPrChange>
        </w:rPr>
        <w:commentReference w:id="23"/>
      </w:r>
      <w:r w:rsidR="00000000" w:rsidRPr="009853F6">
        <w:rPr>
          <w:b/>
          <w:bCs/>
          <w:rPrChange w:id="26" w:author="Marianne Renae Smith" w:date="2023-11-06T13:01:00Z">
            <w:rPr/>
          </w:rPrChange>
        </w:rPr>
        <w:t>:</w:t>
      </w:r>
      <w:r w:rsidR="00000000">
        <w:t xml:space="preserve"> </w:t>
      </w:r>
      <w:del w:id="27" w:author="Marianne Renae Smith" w:date="2023-11-06T12:59:00Z">
        <w:r w:rsidR="00000000" w:rsidDel="009853F6">
          <w:delText>$25,000 USD</w:delText>
        </w:r>
        <w:r w:rsidR="00000000" w:rsidDel="009853F6">
          <w:br/>
          <w:delText xml:space="preserve">Amount Upper: </w:delText>
        </w:r>
      </w:del>
      <w:r w:rsidR="00000000">
        <w:t xml:space="preserve">$500,000 </w:t>
      </w:r>
    </w:p>
    <w:p w14:paraId="1CB7C850" w14:textId="2DCF5A12" w:rsidR="007F3D58" w:rsidRDefault="00000000" w:rsidP="009853F6">
      <w:pPr>
        <w:spacing w:after="0"/>
        <w:rPr>
          <w:ins w:id="28" w:author="Marianne Renae Smith" w:date="2023-11-06T13:07:00Z"/>
        </w:rPr>
      </w:pPr>
      <w:del w:id="29" w:author="Marianne Renae Smith" w:date="2023-11-06T12:59:00Z">
        <w:r w:rsidRPr="009853F6" w:rsidDel="009853F6">
          <w:rPr>
            <w:b/>
            <w:bCs/>
            <w:rPrChange w:id="30" w:author="Marianne Renae Smith" w:date="2023-11-06T13:01:00Z">
              <w:rPr/>
            </w:rPrChange>
          </w:rPr>
          <w:delText>USD</w:delText>
        </w:r>
        <w:r w:rsidRPr="009853F6" w:rsidDel="009853F6">
          <w:rPr>
            <w:b/>
            <w:bCs/>
            <w:rPrChange w:id="31" w:author="Marianne Renae Smith" w:date="2023-11-06T13:01:00Z">
              <w:rPr/>
            </w:rPrChange>
          </w:rPr>
          <w:br/>
        </w:r>
      </w:del>
      <w:del w:id="32" w:author="Marianne Renae Smith" w:date="2023-11-06T13:00:00Z">
        <w:r w:rsidRPr="009853F6" w:rsidDel="009853F6">
          <w:rPr>
            <w:b/>
            <w:bCs/>
            <w:rPrChange w:id="33" w:author="Marianne Renae Smith" w:date="2023-11-06T13:01:00Z">
              <w:rPr/>
            </w:rPrChange>
          </w:rPr>
          <w:delText>Amount Note: Based on letters of intent, the PhRMA Foundation scientific advisory committee will select up to eight candidates to submit a full application, including a detailed research proposal and budget. Each of these candidates will receive a planning grant of $25,000 and have three months to submit their full application. From those submitted applications, up to two candidates will receive a $500,000 award.</w:delText>
        </w:r>
        <w:r w:rsidRPr="009853F6" w:rsidDel="009853F6">
          <w:rPr>
            <w:b/>
            <w:bCs/>
            <w:rPrChange w:id="34" w:author="Marianne Renae Smith" w:date="2023-11-06T13:01:00Z">
              <w:rPr/>
            </w:rPrChange>
          </w:rPr>
          <w:br/>
        </w:r>
      </w:del>
      <w:r w:rsidRPr="009853F6">
        <w:rPr>
          <w:b/>
          <w:bCs/>
          <w:rPrChange w:id="35" w:author="Marianne Renae Smith" w:date="2023-11-06T13:01:00Z">
            <w:rPr/>
          </w:rPrChange>
        </w:rPr>
        <w:t>Eligibility:</w:t>
      </w:r>
      <w:r>
        <w:t xml:space="preserve">  </w:t>
      </w:r>
      <w:del w:id="36" w:author="Marianne Renae Smith" w:date="2023-11-06T13:07:00Z">
        <w:r w:rsidDel="009853F6">
          <w:delText xml:space="preserve">Eligible applicants (U.S. and non-U.S. citizens) must be employed full time at an accredited U.S. university or research institution. Applicants must be eligible to apply for independent external research funding from their institution. </w:delText>
        </w:r>
      </w:del>
      <w:ins w:id="37" w:author="Marianne Renae Smith" w:date="2023-11-06T13:07:00Z">
        <w:r w:rsidR="009853F6">
          <w:t>Any level faculty</w:t>
        </w:r>
      </w:ins>
      <w:r>
        <w:br/>
      </w:r>
      <w:commentRangeStart w:id="38"/>
      <w:r w:rsidRPr="009853F6">
        <w:rPr>
          <w:b/>
          <w:bCs/>
          <w:rPrChange w:id="39" w:author="Marianne Renae Smith" w:date="2023-11-06T13:02:00Z">
            <w:rPr/>
          </w:rPrChange>
        </w:rPr>
        <w:t>Program</w:t>
      </w:r>
      <w:commentRangeEnd w:id="38"/>
      <w:r w:rsidR="009853F6">
        <w:rPr>
          <w:rStyle w:val="CommentReference"/>
        </w:rPr>
        <w:commentReference w:id="38"/>
      </w:r>
      <w:r w:rsidRPr="009853F6">
        <w:rPr>
          <w:b/>
          <w:bCs/>
          <w:rPrChange w:id="40" w:author="Marianne Renae Smith" w:date="2023-11-06T13:02:00Z">
            <w:rPr/>
          </w:rPrChange>
        </w:rPr>
        <w:t xml:space="preserve"> Goal:</w:t>
      </w:r>
      <w:r>
        <w:t xml:space="preserve"> The COVID-19 pandemic accelerated the adoption of digital health technologies (DHTs) such as sensors, apps, and wearables in medical research. </w:t>
      </w:r>
      <w:del w:id="41" w:author="Marianne Renae Smith" w:date="2023-11-06T13:06:00Z">
        <w:r w:rsidDel="009853F6">
          <w:delText xml:space="preserve">DHTs allowed for the continuation of health care and clinical trials while minimizing the risk of spreading COVID-19. These circumstances helped demonstrate the value and feasibility of using DHTs in clinical trials.  The PhRMA Foundation recognizes the need to enhance diversity in clinical trials, and the use of digital health tools also has the potential to support more equitable participation in medical research. </w:delText>
        </w:r>
      </w:del>
      <w:r>
        <w:t>Through this new program, the Foundation will invest in research on the use of DHTs in underrepresented populations in clinical trials to advance FDA regulatory decision-making.</w:t>
      </w:r>
    </w:p>
    <w:p w14:paraId="08840C5F" w14:textId="77777777" w:rsidR="009853F6" w:rsidRDefault="009853F6" w:rsidP="009853F6">
      <w:pPr>
        <w:spacing w:after="0"/>
        <w:pPrChange w:id="42" w:author="Marianne Renae Smith" w:date="2023-11-06T13:00:00Z">
          <w:pPr/>
        </w:pPrChange>
      </w:pPr>
    </w:p>
    <w:p w14:paraId="0F8E2125" w14:textId="77777777" w:rsidR="009853F6" w:rsidRDefault="009853F6" w:rsidP="009853F6">
      <w:pPr>
        <w:spacing w:after="0"/>
        <w:rPr>
          <w:ins w:id="43" w:author="Marianne Renae Smith" w:date="2023-11-06T13:12:00Z"/>
        </w:rPr>
      </w:pPr>
      <w:ins w:id="44" w:author="Marianne Renae Smith" w:date="2023-11-06T13:09:00Z">
        <w:r>
          <w:t xml:space="preserve">PhRMA Foundation | </w:t>
        </w:r>
      </w:ins>
      <w:hyperlink r:id="rId10">
        <w:r w:rsidR="00000000">
          <w:rPr>
            <w:b/>
            <w:color w:val="0000FF"/>
          </w:rPr>
          <w:t>Frontier Award (VA-HOR)</w:t>
        </w:r>
      </w:hyperlink>
      <w:r w:rsidR="00000000">
        <w:br/>
      </w:r>
      <w:r w:rsidR="00000000" w:rsidRPr="009853F6">
        <w:rPr>
          <w:b/>
          <w:bCs/>
          <w:rPrChange w:id="45" w:author="Marianne Renae Smith" w:date="2023-11-06T13:11:00Z">
            <w:rPr/>
          </w:rPrChange>
        </w:rPr>
        <w:t>Due Date:</w:t>
      </w:r>
      <w:r w:rsidR="00000000">
        <w:t xml:space="preserve">   21 Apr 2024 - Anticipated / sponsor 12:00 p.m. ET.</w:t>
      </w:r>
      <w:ins w:id="46" w:author="Marianne Renae Smith" w:date="2023-11-06T13:10:00Z">
        <w:r>
          <w:t xml:space="preserve"> (LOI)</w:t>
        </w:r>
      </w:ins>
      <w:r w:rsidR="00000000">
        <w:br/>
      </w:r>
      <w:del w:id="47" w:author="Marianne Renae Smith" w:date="2023-11-06T13:10:00Z">
        <w:r w:rsidR="00000000" w:rsidRPr="009853F6" w:rsidDel="009853F6">
          <w:rPr>
            <w:b/>
            <w:bCs/>
            <w:rPrChange w:id="48" w:author="Marianne Renae Smith" w:date="2023-11-06T13:11:00Z">
              <w:rPr/>
            </w:rPrChange>
          </w:rPr>
          <w:delText xml:space="preserve">  01 Sep 2024 - Anticipated / sponsor 12:00 p.m. ET.</w:delText>
        </w:r>
        <w:r w:rsidR="00000000" w:rsidRPr="009853F6" w:rsidDel="009853F6">
          <w:rPr>
            <w:b/>
            <w:bCs/>
            <w:rPrChange w:id="49" w:author="Marianne Renae Smith" w:date="2023-11-06T13:11:00Z">
              <w:rPr/>
            </w:rPrChange>
          </w:rPr>
          <w:br/>
        </w:r>
      </w:del>
      <w:r w:rsidR="00000000" w:rsidRPr="009853F6">
        <w:rPr>
          <w:b/>
          <w:bCs/>
          <w:rPrChange w:id="50" w:author="Marianne Renae Smith" w:date="2023-11-06T13:11:00Z">
            <w:rPr/>
          </w:rPrChange>
        </w:rPr>
        <w:t>Award Amount:</w:t>
      </w:r>
      <w:r w:rsidR="00000000">
        <w:t xml:space="preserve"> </w:t>
      </w:r>
      <w:del w:id="51" w:author="Marianne Renae Smith" w:date="2023-11-06T13:10:00Z">
        <w:r w:rsidR="00000000" w:rsidDel="009853F6">
          <w:delText xml:space="preserve">Amount Upper: </w:delText>
        </w:r>
      </w:del>
      <w:r w:rsidR="00000000">
        <w:t>$500,000</w:t>
      </w:r>
      <w:del w:id="52" w:author="Marianne Renae Smith" w:date="2023-11-06T13:10:00Z">
        <w:r w:rsidR="00000000" w:rsidDel="009853F6">
          <w:delText xml:space="preserve"> USD</w:delText>
        </w:r>
      </w:del>
      <w:r w:rsidR="00000000">
        <w:br/>
      </w:r>
      <w:del w:id="53" w:author="Marianne Renae Smith" w:date="2023-11-06T13:11:00Z">
        <w:r w:rsidR="00000000" w:rsidRPr="009853F6" w:rsidDel="009853F6">
          <w:rPr>
            <w:b/>
            <w:bCs/>
            <w:rPrChange w:id="54" w:author="Marianne Renae Smith" w:date="2023-11-06T13:11:00Z">
              <w:rPr/>
            </w:rPrChange>
          </w:rPr>
          <w:delText>Amount Note: This award provides $500,000 over a three-year period, distributed on a quarterly basis.</w:delText>
        </w:r>
        <w:r w:rsidR="00000000" w:rsidRPr="009853F6" w:rsidDel="009853F6">
          <w:rPr>
            <w:b/>
            <w:bCs/>
            <w:rPrChange w:id="55" w:author="Marianne Renae Smith" w:date="2023-11-06T13:11:00Z">
              <w:rPr/>
            </w:rPrChange>
          </w:rPr>
          <w:br/>
        </w:r>
      </w:del>
      <w:r w:rsidR="00000000" w:rsidRPr="009853F6">
        <w:rPr>
          <w:b/>
          <w:bCs/>
          <w:rPrChange w:id="56" w:author="Marianne Renae Smith" w:date="2023-11-06T13:11:00Z">
            <w:rPr/>
          </w:rPrChange>
        </w:rPr>
        <w:t>Eligibility:</w:t>
      </w:r>
      <w:r w:rsidR="00000000">
        <w:t xml:space="preserve">  </w:t>
      </w:r>
      <w:del w:id="57" w:author="Marianne Renae Smith" w:date="2023-11-06T13:12:00Z">
        <w:r w:rsidR="00000000" w:rsidDel="009853F6">
          <w:delText xml:space="preserve">Eligible applicants (U.S. and non-U.S. citizens) must be employed full time at an accredited U.S. university. Co-principal investigators are allowed. Please clearly define both roles and indicate which investigator is the primary investigator. The Foundation will pay the award to only one institution, that of the primary investigator. If funds need to be transferred to another institution, that is the responsibility of the awarded PI&amp;rsquo;s institution. Applicants must demonstrate a firm commitment to partner with at least one patient group or group of patients for their project. Applicants must be eligible to apply for independent external research funding from their institution. Previous PhRMA Foundation Value Assessment Centers of Excellence principal investigators are ineligible. </w:delText>
        </w:r>
        <w:r w:rsidR="00000000" w:rsidDel="009853F6">
          <w:br/>
          <w:delText>Program Goal: The Frontier Award is a new funding opportunity in the PhRMA</w:delText>
        </w:r>
      </w:del>
      <w:ins w:id="58" w:author="Marianne Renae Smith" w:date="2023-11-06T13:12:00Z">
        <w:r>
          <w:t>Any level faculty</w:t>
        </w:r>
      </w:ins>
      <w:r w:rsidR="00000000">
        <w:t xml:space="preserve"> </w:t>
      </w:r>
    </w:p>
    <w:p w14:paraId="518C6666" w14:textId="0537849A" w:rsidR="007F3D58" w:rsidRDefault="00000000" w:rsidP="009853F6">
      <w:pPr>
        <w:spacing w:after="0"/>
        <w:rPr>
          <w:ins w:id="59" w:author="Marianne Renae Smith" w:date="2023-11-06T13:12:00Z"/>
        </w:rPr>
      </w:pPr>
      <w:del w:id="60" w:author="Marianne Renae Smith" w:date="2023-11-06T13:12:00Z">
        <w:r w:rsidDel="009853F6">
          <w:delText>Foundation&amp;rsquo;s Value Assessment and Health Outcomes Research (VA-HOR)</w:delText>
        </w:r>
      </w:del>
      <w:ins w:id="61" w:author="Marianne Renae Smith" w:date="2023-11-06T13:12:00Z">
        <w:r w:rsidR="009853F6">
          <w:t xml:space="preserve">Program Goal: </w:t>
        </w:r>
      </w:ins>
      <w:r>
        <w:t xml:space="preserve"> Program that seeks research proposals for empirical studies that apply a published value assessment framework to determine the value of a health care intervention, such as a drug, device, or other health-related technology. Submissions that propose novel approaches to patient-centered value assessment (e.g., expand beyond traditional quality-adjusted survival outcomes) are desired. Projects that involve data collected from patients, utilize real-world data sources, or incorporate health preference evidence are particularly welcomed. Projects that propose methodological advances with no clearly defined patient-partnered data component will not be considered.</w:t>
      </w:r>
    </w:p>
    <w:p w14:paraId="3F6D7447" w14:textId="77777777" w:rsidR="009853F6" w:rsidRDefault="009853F6" w:rsidP="009853F6">
      <w:pPr>
        <w:spacing w:after="0"/>
        <w:pPrChange w:id="62" w:author="Marianne Renae Smith" w:date="2023-11-06T13:12:00Z">
          <w:pPr/>
        </w:pPrChange>
      </w:pPr>
    </w:p>
    <w:p w14:paraId="12413FE2" w14:textId="0D851F06" w:rsidR="007F3D58" w:rsidRDefault="007C3487">
      <w:ins w:id="63" w:author="Marianne Renae Smith" w:date="2023-11-06T13:22:00Z">
        <w:r>
          <w:t xml:space="preserve">Genentech | </w:t>
        </w:r>
      </w:ins>
      <w:hyperlink r:id="rId11">
        <w:r w:rsidR="00000000">
          <w:rPr>
            <w:b/>
            <w:color w:val="0000FF"/>
          </w:rPr>
          <w:t>Health Equity and Diversity in STEM Innovation Fund</w:t>
        </w:r>
      </w:hyperlink>
      <w:r w:rsidR="00000000">
        <w:br/>
        <w:t>Due Date:   10 Jun 2024 - Anticipated / sponsor 11:59PM Pacific Time</w:t>
      </w:r>
      <w:ins w:id="64" w:author="Marianne Renae Smith" w:date="2023-11-06T13:24:00Z">
        <w:r w:rsidR="00986439">
          <w:t xml:space="preserve"> (Full Application)</w:t>
        </w:r>
      </w:ins>
      <w:r w:rsidR="00000000">
        <w:br/>
        <w:t>Award Amount: $</w:t>
      </w:r>
      <w:del w:id="65" w:author="Marianne Renae Smith" w:date="2023-11-06T13:24:00Z">
        <w:r w:rsidR="00000000" w:rsidDel="00986439">
          <w:delText>150</w:delText>
        </w:r>
      </w:del>
      <w:ins w:id="66" w:author="Marianne Renae Smith" w:date="2023-11-06T13:24:00Z">
        <w:r w:rsidR="00986439">
          <w:t>7</w:t>
        </w:r>
        <w:r w:rsidR="00986439">
          <w:t>50</w:t>
        </w:r>
      </w:ins>
      <w:r w:rsidR="00000000">
        <w:t xml:space="preserve">,000 </w:t>
      </w:r>
      <w:del w:id="67" w:author="Marianne Renae Smith" w:date="2023-11-06T13:24:00Z">
        <w:r w:rsidR="00000000" w:rsidDel="00986439">
          <w:delText>USD</w:delText>
        </w:r>
        <w:r w:rsidR="00000000" w:rsidDel="00986439">
          <w:br/>
          <w:delText>Amount Upper: $750,000 USD</w:delText>
        </w:r>
        <w:r w:rsidR="00000000" w:rsidDel="00986439">
          <w:br/>
          <w:delText>Amount Note: For Aims 1 and 2, we invite grant applications ranging from $250K to $750K over the course of 18 to 36 months. For Aim 3, we invite grant applications ranging from $150K to $300K over the course of 12 to 36 months. The award period for this RFP begins on or after January 1, 2023. Payments will be provided by the end of December of 2022. Grants cannot be self-renewing.</w:delText>
        </w:r>
      </w:del>
      <w:r w:rsidR="00000000">
        <w:br/>
        <w:t xml:space="preserve">Eligibility: </w:t>
      </w:r>
      <w:del w:id="68" w:author="Marianne Renae Smith" w:date="2023-11-06T13:25:00Z">
        <w:r w:rsidR="00000000" w:rsidDel="00986439">
          <w:delText>nan</w:delText>
        </w:r>
      </w:del>
      <w:ins w:id="69" w:author="Marianne Renae Smith" w:date="2023-11-06T13:25:00Z">
        <w:r w:rsidR="00986439">
          <w:t>Any level faculty</w:t>
        </w:r>
      </w:ins>
      <w:r w:rsidR="00000000">
        <w:br/>
        <w:t>Program Goal: The Health Equity and Diversity in STEM Innovation Fund invites proposals to support major priorities:  Health Equity: Increasing representation of communities of color in clinical research and eliminating inequities in care delivery</w:t>
      </w:r>
      <w:ins w:id="70" w:author="Marianne Renae Smith" w:date="2023-11-06T13:23:00Z">
        <w:r w:rsidR="00986439">
          <w:t>.</w:t>
        </w:r>
      </w:ins>
      <w:r w:rsidR="00000000">
        <w:t xml:space="preserve"> Workforce Diversity: Dismantling barriers to a diverse, inclusive and antiracist scientific and health care workforce</w:t>
      </w:r>
      <w:ins w:id="71" w:author="Marianne Renae Smith" w:date="2023-11-06T13:24:00Z">
        <w:r w:rsidR="00986439">
          <w:t>.</w:t>
        </w:r>
      </w:ins>
      <w:r w:rsidR="00000000">
        <w:t xml:space="preserve">  </w:t>
      </w:r>
      <w:del w:id="72" w:author="Marianne Renae Smith" w:date="2023-11-06T13:24:00Z">
        <w:r w:rsidR="00000000" w:rsidDel="00986439">
          <w:delText>Successful proposals will align with one of the sub-aims  and high-level outcomes outlined below:  Aim 1: Advancing Health Equity  Aim 2: Promoting Diversity in STEM Aim 3: Promoting Diversity in Undergraduate STEM Pathways (Genentech Foundation)  High-level outcomes:  Enhance diversity in the national pool of qualified undergraduate students pursuing careers in scientific research and medicine Develop and test novel approaches to supporting community college matriculation to four-year institutions that address institutional or systemic barriers to these students&amp;rsquo; success and have the potential to yield insight or learning for the field Create replicable models that drive student success and that center diversity, inclusion, and antiracism  The Innovation Fund is a biennial, competitive process focused on funding organizations and initiatives led by people of color.</w:delText>
        </w:r>
      </w:del>
    </w:p>
    <w:commentRangeStart w:id="73"/>
    <w:p w14:paraId="6C3C78FF" w14:textId="77777777" w:rsidR="007F3D58" w:rsidRDefault="00000000">
      <w:r>
        <w:fldChar w:fldCharType="begin"/>
      </w:r>
      <w:r>
        <w:instrText>HYPERLINK "https://www.modernatx.com/en-US/responsibility/fellowships_and_med_ed_grants" \h</w:instrText>
      </w:r>
      <w:r>
        <w:fldChar w:fldCharType="separate"/>
      </w:r>
      <w:r>
        <w:rPr>
          <w:b/>
          <w:color w:val="0000FF"/>
        </w:rPr>
        <w:t>Research Fellowship</w:t>
      </w:r>
      <w:r>
        <w:rPr>
          <w:b/>
          <w:color w:val="0000FF"/>
        </w:rPr>
        <w:fldChar w:fldCharType="end"/>
      </w:r>
      <w:commentRangeEnd w:id="73"/>
      <w:r w:rsidR="00986439">
        <w:rPr>
          <w:rStyle w:val="CommentReference"/>
        </w:rPr>
        <w:commentReference w:id="73"/>
      </w:r>
      <w:r>
        <w:br/>
        <w:t xml:space="preserve">Due Date:   31 Jan 2024 - Anticipated / sponsor </w:t>
      </w:r>
      <w:r>
        <w:br/>
        <w:t>Award Amount: Amount Upper: $175,000 USD</w:t>
      </w:r>
      <w:r>
        <w:br/>
        <w:t xml:space="preserve">Amount Note:  Awarded for between 1-3 years to support salary costs and research expenses. Salary costs should not exceed $75,000 per year. Expenses should not exceed $100,000 per year. </w:t>
      </w:r>
      <w:r>
        <w:br/>
        <w:t>Eligibility: Institutions apply with a named supervisor and fellow.</w:t>
      </w:r>
      <w:r>
        <w:br/>
        <w:t xml:space="preserve">Program Goal: Moderna&amp;#39;s Global Fellowship program promotes various types of research across our chosen therapeutic areas and mRNA technology.  We are pleased to offer the opportunity to support research fellowships in a wide array of disciplines (clinical medicine, basic research, epidemiology, pharmacology, and nursing) with focus areas of </w:t>
      </w:r>
      <w:r>
        <w:lastRenderedPageBreak/>
        <w:t>mRNA Science, Infectious Diseases (Covid, Flu, RSV, CMV, and EBV), Immuno-Oncology, Personalized Cancer Vaccines, Rare Diseases, Cardiovascular Diseases, and Autoimmune Diseases.</w:t>
      </w:r>
    </w:p>
    <w:sectPr w:rsidR="007F3D58"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ianne Renae Smith" w:date="2023-11-06T12:56:00Z" w:initials="MR">
    <w:p w14:paraId="12827094" w14:textId="77777777" w:rsidR="009853F6" w:rsidRDefault="009853F6" w:rsidP="001D2E37">
      <w:r>
        <w:rPr>
          <w:rStyle w:val="CommentReference"/>
        </w:rPr>
        <w:annotationRef/>
      </w:r>
      <w:r>
        <w:rPr>
          <w:color w:val="000000"/>
          <w:sz w:val="20"/>
          <w:szCs w:val="20"/>
        </w:rPr>
        <w:t>Name of Foundation | Name of Grant Program</w:t>
      </w:r>
    </w:p>
  </w:comment>
  <w:comment w:id="3" w:author="Marianne Renae Smith" w:date="2023-11-06T12:56:00Z" w:initials="MR">
    <w:p w14:paraId="6339A374" w14:textId="77777777" w:rsidR="009853F6" w:rsidRDefault="009853F6" w:rsidP="0055156E">
      <w:r>
        <w:rPr>
          <w:rStyle w:val="CommentReference"/>
        </w:rPr>
        <w:annotationRef/>
      </w:r>
      <w:r>
        <w:rPr>
          <w:color w:val="000000"/>
          <w:sz w:val="20"/>
          <w:szCs w:val="20"/>
        </w:rPr>
        <w:t>The entire thing should be a hyperlink to the specific grant program.</w:t>
      </w:r>
    </w:p>
  </w:comment>
  <w:comment w:id="16" w:author="Marianne Renae Smith" w:date="2023-11-06T12:59:00Z" w:initials="MR">
    <w:p w14:paraId="740A630B" w14:textId="77777777" w:rsidR="009853F6" w:rsidRDefault="009853F6" w:rsidP="002B5F49">
      <w:r>
        <w:rPr>
          <w:rStyle w:val="CommentReference"/>
        </w:rPr>
        <w:annotationRef/>
      </w:r>
      <w:r>
        <w:rPr>
          <w:color w:val="000000"/>
          <w:sz w:val="20"/>
          <w:szCs w:val="20"/>
        </w:rPr>
        <w:t>If you look where they have the due dates there is a column that states: What’s due. If there is a letter of intent deadline then you should use the upcoming letter of intent (LOI) deadline. If there is only an application then use the upcoming application deadline. Use future deadlines and not ones that have already passed.</w:t>
      </w:r>
    </w:p>
  </w:comment>
  <w:comment w:id="23" w:author="Marianne Renae Smith" w:date="2023-11-06T13:01:00Z" w:initials="MR">
    <w:p w14:paraId="2AE4CA89" w14:textId="77777777" w:rsidR="009853F6" w:rsidRDefault="009853F6" w:rsidP="00E731A6">
      <w:r>
        <w:rPr>
          <w:rStyle w:val="CommentReference"/>
        </w:rPr>
        <w:annotationRef/>
      </w:r>
      <w:r>
        <w:rPr>
          <w:color w:val="000000"/>
          <w:sz w:val="20"/>
          <w:szCs w:val="20"/>
        </w:rPr>
        <w:t>Use the largest amount</w:t>
      </w:r>
    </w:p>
  </w:comment>
  <w:comment w:id="38" w:author="Marianne Renae Smith" w:date="2023-11-06T13:07:00Z" w:initials="MR">
    <w:p w14:paraId="2B835FB3" w14:textId="77777777" w:rsidR="009853F6" w:rsidRDefault="009853F6" w:rsidP="00896E76">
      <w:r>
        <w:rPr>
          <w:rStyle w:val="CommentReference"/>
        </w:rPr>
        <w:annotationRef/>
      </w:r>
      <w:r>
        <w:rPr>
          <w:color w:val="000000"/>
          <w:sz w:val="20"/>
          <w:szCs w:val="20"/>
        </w:rPr>
        <w:t>I edited out non-relevant information. The last sentence is needed because it specifies the goal of the grant program. The first sentence is needed as it defines DHT. The other two sentences could be removed.</w:t>
      </w:r>
    </w:p>
  </w:comment>
  <w:comment w:id="73" w:author="Marianne Renae Smith" w:date="2023-11-06T13:26:00Z" w:initials="MR">
    <w:p w14:paraId="40639F56" w14:textId="77777777" w:rsidR="00986439" w:rsidRDefault="00986439" w:rsidP="005000D9">
      <w:r>
        <w:rPr>
          <w:rStyle w:val="CommentReference"/>
        </w:rPr>
        <w:annotationRef/>
      </w:r>
      <w:r>
        <w:rPr>
          <w:color w:val="000000"/>
          <w:sz w:val="20"/>
          <w:szCs w:val="20"/>
        </w:rPr>
        <w:t>I don’t know what foundation this goes with so I was not able to look it up in Pivot. I did not edit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827094" w15:done="0"/>
  <w15:commentEx w15:paraId="6339A374" w15:paraIdParent="12827094" w15:done="0"/>
  <w15:commentEx w15:paraId="740A630B" w15:done="0"/>
  <w15:commentEx w15:paraId="2AE4CA89" w15:done="0"/>
  <w15:commentEx w15:paraId="2B835FB3" w15:done="0"/>
  <w15:commentEx w15:paraId="40639F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60F8" w16cex:dateUtc="2023-11-06T20:56:00Z"/>
  <w16cex:commentExtensible w16cex:durableId="28F36116" w16cex:dateUtc="2023-11-06T20:56:00Z"/>
  <w16cex:commentExtensible w16cex:durableId="28F361A9" w16cex:dateUtc="2023-11-06T20:59:00Z"/>
  <w16cex:commentExtensible w16cex:durableId="28F36212" w16cex:dateUtc="2023-11-06T21:01:00Z"/>
  <w16cex:commentExtensible w16cex:durableId="28F36386" w16cex:dateUtc="2023-11-06T21:07:00Z"/>
  <w16cex:commentExtensible w16cex:durableId="28F367F5" w16cex:dateUtc="2023-11-0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27094" w16cid:durableId="28F360F8"/>
  <w16cid:commentId w16cid:paraId="6339A374" w16cid:durableId="28F36116"/>
  <w16cid:commentId w16cid:paraId="740A630B" w16cid:durableId="28F361A9"/>
  <w16cid:commentId w16cid:paraId="2AE4CA89" w16cid:durableId="28F36212"/>
  <w16cid:commentId w16cid:paraId="2B835FB3" w16cid:durableId="28F36386"/>
  <w16cid:commentId w16cid:paraId="40639F56" w16cid:durableId="28F367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5879041">
    <w:abstractNumId w:val="8"/>
  </w:num>
  <w:num w:numId="2" w16cid:durableId="643507726">
    <w:abstractNumId w:val="6"/>
  </w:num>
  <w:num w:numId="3" w16cid:durableId="926813061">
    <w:abstractNumId w:val="5"/>
  </w:num>
  <w:num w:numId="4" w16cid:durableId="1847132896">
    <w:abstractNumId w:val="4"/>
  </w:num>
  <w:num w:numId="5" w16cid:durableId="168952749">
    <w:abstractNumId w:val="7"/>
  </w:num>
  <w:num w:numId="6" w16cid:durableId="473722551">
    <w:abstractNumId w:val="3"/>
  </w:num>
  <w:num w:numId="7" w16cid:durableId="646662789">
    <w:abstractNumId w:val="2"/>
  </w:num>
  <w:num w:numId="8" w16cid:durableId="1165821261">
    <w:abstractNumId w:val="1"/>
  </w:num>
  <w:num w:numId="9" w16cid:durableId="10661510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nne Renae Smith">
    <w15:presenceInfo w15:providerId="AD" w15:userId="S::mrsmith1@ad.uci.edu::814a2bb3-6c2d-4621-aac1-3aa65b8bdf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C3487"/>
    <w:rsid w:val="007F3D58"/>
    <w:rsid w:val="009853F6"/>
    <w:rsid w:val="00986439"/>
    <w:rsid w:val="00A36E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03C0B4"/>
  <w14:defaultImageDpi w14:val="300"/>
  <w15:docId w15:val="{FE1C22EB-DF05-9A4B-8DC6-BE9F49AB7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853F6"/>
    <w:pPr>
      <w:spacing w:after="0" w:line="240" w:lineRule="auto"/>
    </w:pPr>
  </w:style>
  <w:style w:type="character" w:styleId="CommentReference">
    <w:name w:val="annotation reference"/>
    <w:basedOn w:val="DefaultParagraphFont"/>
    <w:uiPriority w:val="99"/>
    <w:semiHidden/>
    <w:unhideWhenUsed/>
    <w:rsid w:val="009853F6"/>
    <w:rPr>
      <w:sz w:val="16"/>
      <w:szCs w:val="16"/>
    </w:rPr>
  </w:style>
  <w:style w:type="paragraph" w:styleId="CommentText">
    <w:name w:val="annotation text"/>
    <w:basedOn w:val="Normal"/>
    <w:link w:val="CommentTextChar"/>
    <w:uiPriority w:val="99"/>
    <w:semiHidden/>
    <w:unhideWhenUsed/>
    <w:rsid w:val="009853F6"/>
    <w:pPr>
      <w:spacing w:line="240" w:lineRule="auto"/>
    </w:pPr>
    <w:rPr>
      <w:sz w:val="20"/>
      <w:szCs w:val="20"/>
    </w:rPr>
  </w:style>
  <w:style w:type="character" w:customStyle="1" w:styleId="CommentTextChar">
    <w:name w:val="Comment Text Char"/>
    <w:basedOn w:val="DefaultParagraphFont"/>
    <w:link w:val="CommentText"/>
    <w:uiPriority w:val="99"/>
    <w:semiHidden/>
    <w:rsid w:val="009853F6"/>
    <w:rPr>
      <w:sz w:val="20"/>
      <w:szCs w:val="20"/>
    </w:rPr>
  </w:style>
  <w:style w:type="paragraph" w:styleId="CommentSubject">
    <w:name w:val="annotation subject"/>
    <w:basedOn w:val="CommentText"/>
    <w:next w:val="CommentText"/>
    <w:link w:val="CommentSubjectChar"/>
    <w:uiPriority w:val="99"/>
    <w:semiHidden/>
    <w:unhideWhenUsed/>
    <w:rsid w:val="009853F6"/>
    <w:rPr>
      <w:b/>
      <w:bCs/>
    </w:rPr>
  </w:style>
  <w:style w:type="character" w:customStyle="1" w:styleId="CommentSubjectChar">
    <w:name w:val="Comment Subject Char"/>
    <w:basedOn w:val="CommentTextChar"/>
    <w:link w:val="CommentSubject"/>
    <w:uiPriority w:val="99"/>
    <w:semiHidden/>
    <w:rsid w:val="009853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gene.com/good/giving/corporate-giving/rfp-genentech-2022-innovation-fund" TargetMode="External"/><Relationship Id="rId5" Type="http://schemas.openxmlformats.org/officeDocument/2006/relationships/webSettings" Target="webSettings.xml"/><Relationship Id="rId10" Type="http://schemas.openxmlformats.org/officeDocument/2006/relationships/hyperlink" Target="https://www.phrmafoundation.org/awards/other-opportunities/frontier-award/"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Marianne Renae Smith</cp:lastModifiedBy>
  <cp:revision>3</cp:revision>
  <dcterms:created xsi:type="dcterms:W3CDTF">2023-11-06T20:54:00Z</dcterms:created>
  <dcterms:modified xsi:type="dcterms:W3CDTF">2023-11-06T21:26:00Z</dcterms:modified>
  <cp:category/>
</cp:coreProperties>
</file>